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95A0" w14:textId="2765DB52" w:rsidR="00182D6B" w:rsidDel="00737968" w:rsidRDefault="00182D6B" w:rsidP="00737968">
      <w:pPr>
        <w:jc w:val="center"/>
        <w:rPr>
          <w:del w:id="0" w:author="Mohammadali Tofighi" w:date="2024-01-17T23:56:00Z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</w:tblGrid>
      <w:tr w:rsidR="0079344C" w14:paraId="54DDDD83" w14:textId="77777777" w:rsidTr="00737968">
        <w:trPr>
          <w:jc w:val="center"/>
        </w:trPr>
        <w:tc>
          <w:tcPr>
            <w:tcW w:w="7479" w:type="dxa"/>
          </w:tcPr>
          <w:p w14:paraId="1E7DA2DE" w14:textId="6F838BD7" w:rsidR="0079344C" w:rsidRDefault="0079344C" w:rsidP="0079344C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98A627" wp14:editId="2275A0D9">
                  <wp:extent cx="4536000" cy="2657632"/>
                  <wp:effectExtent l="0" t="0" r="0" b="0"/>
                  <wp:docPr id="2002596354" name="Picture 5" descr="A graph showing the number of publicati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596354" name="Picture 5" descr="A graph showing the number of publication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0" cy="265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44C" w14:paraId="1BCF0762" w14:textId="77777777" w:rsidTr="00737968">
        <w:trPr>
          <w:jc w:val="center"/>
        </w:trPr>
        <w:tc>
          <w:tcPr>
            <w:tcW w:w="7479" w:type="dxa"/>
          </w:tcPr>
          <w:p w14:paraId="5E87D3A3" w14:textId="44B3D052" w:rsidR="00DF4AA6" w:rsidRDefault="00DF4AA6" w:rsidP="00DF4AA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65C1F6" wp14:editId="7AB47612">
                  <wp:extent cx="4536000" cy="2613531"/>
                  <wp:effectExtent l="0" t="0" r="0" b="0"/>
                  <wp:docPr id="1567255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2556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0" cy="261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44C" w14:paraId="6C779AE8" w14:textId="77777777" w:rsidTr="00737968">
        <w:trPr>
          <w:jc w:val="center"/>
        </w:trPr>
        <w:tc>
          <w:tcPr>
            <w:tcW w:w="7479" w:type="dxa"/>
          </w:tcPr>
          <w:p w14:paraId="705AF50B" w14:textId="53528557" w:rsidR="0079344C" w:rsidRDefault="0079344C" w:rsidP="0079344C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D231AD" wp14:editId="7B100C3C">
                  <wp:extent cx="4536000" cy="2580092"/>
                  <wp:effectExtent l="0" t="0" r="0" b="0"/>
                  <wp:docPr id="1045811117" name="Picture 7" descr="A graph showing the number of applicati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811117" name="Picture 7" descr="A graph showing the number of application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0" cy="258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CEDA3" w14:textId="37A2A591" w:rsidR="00182D6B" w:rsidRDefault="00D1134E" w:rsidP="00AF360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34F5E">
        <w:rPr>
          <w:rFonts w:ascii="Times New Roman" w:hAnsi="Times New Roman" w:cs="Times New Roman"/>
          <w:sz w:val="20"/>
          <w:szCs w:val="20"/>
        </w:rPr>
        <w:t>Fig. 4. [A] Number of publications per concept in 2015-2021, [B] Percentage of articles by category per concept, [C] Number of articles per category by publication year.</w:t>
      </w:r>
      <w:r w:rsidR="00182D6B">
        <w:rPr>
          <w:rFonts w:ascii="Times New Roman" w:hAnsi="Times New Roman" w:cs="Times New Roman"/>
          <w:sz w:val="20"/>
          <w:szCs w:val="20"/>
        </w:rPr>
        <w:br w:type="page"/>
      </w:r>
    </w:p>
    <w:p w14:paraId="05728387" w14:textId="7296070C" w:rsidR="00865EA0" w:rsidRDefault="00865EA0" w:rsidP="00AF360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9"/>
        <w:gridCol w:w="2971"/>
      </w:tblGrid>
      <w:tr w:rsidR="00865EA0" w14:paraId="2E3B8DBE" w14:textId="77777777" w:rsidTr="00737968">
        <w:tc>
          <w:tcPr>
            <w:tcW w:w="4788" w:type="dxa"/>
          </w:tcPr>
          <w:p w14:paraId="126AFA28" w14:textId="17C168FA" w:rsidR="00865EA0" w:rsidRDefault="00021FF1" w:rsidP="00AF36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1E4F750" wp14:editId="63EFAFD7">
                  <wp:extent cx="3920419" cy="2160000"/>
                  <wp:effectExtent l="0" t="0" r="0" b="0"/>
                  <wp:docPr id="1022165061" name="Picture 3" descr="A graph of different colored squar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165061" name="Picture 3" descr="A graph of different colored squares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1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2D0B86B5" w14:textId="329D8CD8" w:rsidR="00865EA0" w:rsidRDefault="009B715B" w:rsidP="00AF36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8FB7FE" wp14:editId="37D83FE8">
                  <wp:extent cx="1718844" cy="2160000"/>
                  <wp:effectExtent l="0" t="0" r="0" b="0"/>
                  <wp:docPr id="1920427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4279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844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FF1" w14:paraId="7A17D62F" w14:textId="77777777" w:rsidTr="00737968">
        <w:tc>
          <w:tcPr>
            <w:tcW w:w="4788" w:type="dxa"/>
          </w:tcPr>
          <w:p w14:paraId="2275532F" w14:textId="14C91BAB" w:rsidR="00021FF1" w:rsidRPr="00737968" w:rsidRDefault="00021FF1" w:rsidP="00AF360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73796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[A]</w:t>
            </w:r>
          </w:p>
        </w:tc>
        <w:tc>
          <w:tcPr>
            <w:tcW w:w="4788" w:type="dxa"/>
          </w:tcPr>
          <w:p w14:paraId="0A04ED7F" w14:textId="02B12EC3" w:rsidR="00021FF1" w:rsidRPr="00737968" w:rsidRDefault="00021FF1" w:rsidP="00AF360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73796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[B]</w:t>
            </w:r>
          </w:p>
        </w:tc>
      </w:tr>
    </w:tbl>
    <w:p w14:paraId="6B4F22A0" w14:textId="5638EE62" w:rsidR="00443985" w:rsidRDefault="00D1134E" w:rsidP="00AF360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34F5E">
        <w:rPr>
          <w:rFonts w:ascii="Times New Roman" w:hAnsi="Times New Roman" w:cs="Times New Roman"/>
          <w:sz w:val="20"/>
          <w:szCs w:val="20"/>
        </w:rPr>
        <w:t xml:space="preserve">Fig. </w:t>
      </w:r>
      <w:r w:rsidR="007E5E7B">
        <w:rPr>
          <w:rFonts w:ascii="Times New Roman" w:hAnsi="Times New Roman" w:cs="Times New Roman"/>
          <w:sz w:val="20"/>
          <w:szCs w:val="20"/>
        </w:rPr>
        <w:t>6</w:t>
      </w:r>
      <w:r w:rsidRPr="00934F5E">
        <w:rPr>
          <w:rFonts w:ascii="Times New Roman" w:hAnsi="Times New Roman" w:cs="Times New Roman"/>
          <w:sz w:val="20"/>
          <w:szCs w:val="20"/>
        </w:rPr>
        <w:t xml:space="preserve">. [A] </w:t>
      </w:r>
      <w:r w:rsidR="00927253">
        <w:rPr>
          <w:rFonts w:ascii="Times New Roman" w:hAnsi="Times New Roman" w:cs="Times New Roman"/>
          <w:sz w:val="20"/>
          <w:szCs w:val="20"/>
        </w:rPr>
        <w:t xml:space="preserve">Percentage of </w:t>
      </w:r>
      <w:r w:rsidRPr="00934F5E">
        <w:rPr>
          <w:rFonts w:ascii="Times New Roman" w:hAnsi="Times New Roman" w:cs="Times New Roman"/>
          <w:sz w:val="20"/>
          <w:szCs w:val="20"/>
        </w:rPr>
        <w:t>publications</w:t>
      </w:r>
      <w:r w:rsidR="00927253">
        <w:rPr>
          <w:rFonts w:ascii="Times New Roman" w:hAnsi="Times New Roman" w:cs="Times New Roman"/>
          <w:sz w:val="20"/>
          <w:szCs w:val="20"/>
        </w:rPr>
        <w:t xml:space="preserve"> collaborate</w:t>
      </w:r>
      <w:r w:rsidR="00EC11AD">
        <w:rPr>
          <w:rFonts w:ascii="Times New Roman" w:hAnsi="Times New Roman" w:cs="Times New Roman"/>
          <w:sz w:val="20"/>
          <w:szCs w:val="20"/>
        </w:rPr>
        <w:t>d</w:t>
      </w:r>
      <w:r w:rsidR="00927253">
        <w:rPr>
          <w:rFonts w:ascii="Times New Roman" w:hAnsi="Times New Roman" w:cs="Times New Roman"/>
          <w:sz w:val="20"/>
          <w:szCs w:val="20"/>
        </w:rPr>
        <w:t xml:space="preserve"> between disciplines from </w:t>
      </w:r>
      <w:r w:rsidRPr="00934F5E">
        <w:rPr>
          <w:rFonts w:ascii="Times New Roman" w:hAnsi="Times New Roman" w:cs="Times New Roman"/>
          <w:sz w:val="20"/>
          <w:szCs w:val="20"/>
        </w:rPr>
        <w:t xml:space="preserve">2015-2021, [B] Percentage of articles </w:t>
      </w:r>
      <w:r w:rsidR="00927253">
        <w:rPr>
          <w:rFonts w:ascii="Times New Roman" w:hAnsi="Times New Roman" w:cs="Times New Roman"/>
          <w:sz w:val="20"/>
          <w:szCs w:val="20"/>
        </w:rPr>
        <w:t>collaborate</w:t>
      </w:r>
      <w:r w:rsidR="00EC11AD">
        <w:rPr>
          <w:rFonts w:ascii="Times New Roman" w:hAnsi="Times New Roman" w:cs="Times New Roman"/>
          <w:sz w:val="20"/>
          <w:szCs w:val="20"/>
        </w:rPr>
        <w:t>d</w:t>
      </w:r>
      <w:r w:rsidR="00927253">
        <w:rPr>
          <w:rFonts w:ascii="Times New Roman" w:hAnsi="Times New Roman" w:cs="Times New Roman"/>
          <w:sz w:val="20"/>
          <w:szCs w:val="20"/>
        </w:rPr>
        <w:t xml:space="preserve"> in Global North and South</w:t>
      </w:r>
    </w:p>
    <w:p w14:paraId="5242D8F7" w14:textId="77777777" w:rsidR="00AF3607" w:rsidRPr="00E62C11" w:rsidRDefault="00AF3607" w:rsidP="007379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3607" w:rsidRPr="00E62C11" w:rsidSect="003B4450">
      <w:foot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8614" w14:textId="77777777" w:rsidR="003B4450" w:rsidRDefault="003B4450" w:rsidP="00206774">
      <w:pPr>
        <w:spacing w:after="0" w:line="240" w:lineRule="auto"/>
      </w:pPr>
      <w:r>
        <w:separator/>
      </w:r>
    </w:p>
  </w:endnote>
  <w:endnote w:type="continuationSeparator" w:id="0">
    <w:p w14:paraId="2B882CE1" w14:textId="77777777" w:rsidR="003B4450" w:rsidRDefault="003B4450" w:rsidP="00206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880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CE053" w14:textId="5DD92090" w:rsidR="0025384C" w:rsidRDefault="002538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3C684" w14:textId="77777777" w:rsidR="0025384C" w:rsidRDefault="00253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C504" w14:textId="77777777" w:rsidR="003B4450" w:rsidRDefault="003B4450" w:rsidP="00206774">
      <w:pPr>
        <w:spacing w:after="0" w:line="240" w:lineRule="auto"/>
      </w:pPr>
      <w:r>
        <w:separator/>
      </w:r>
    </w:p>
  </w:footnote>
  <w:footnote w:type="continuationSeparator" w:id="0">
    <w:p w14:paraId="43449676" w14:textId="77777777" w:rsidR="003B4450" w:rsidRDefault="003B4450" w:rsidP="00206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2C8E"/>
    <w:multiLevelType w:val="multilevel"/>
    <w:tmpl w:val="FA74D8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4252BFC"/>
    <w:multiLevelType w:val="multilevel"/>
    <w:tmpl w:val="C7E8B974"/>
    <w:lvl w:ilvl="0">
      <w:start w:val="1"/>
      <w:numFmt w:val="decimal"/>
      <w:lvlText w:val="%1"/>
      <w:lvlJc w:val="left"/>
      <w:pPr>
        <w:ind w:left="473" w:hanging="360"/>
      </w:pPr>
      <w:rPr>
        <w:rFonts w:ascii="Times New Roman" w:eastAsia="Times New Roman" w:hAnsi="Times New Roman" w:cs="Times New Roman"/>
        <w:vertAlign w:val="superscript"/>
      </w:rPr>
    </w:lvl>
    <w:lvl w:ilvl="1">
      <w:numFmt w:val="decimal"/>
      <w:isLgl/>
      <w:lvlText w:val="%1.%2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3" w:hanging="1800"/>
      </w:pPr>
      <w:rPr>
        <w:rFonts w:hint="default"/>
      </w:rPr>
    </w:lvl>
  </w:abstractNum>
  <w:num w:numId="1" w16cid:durableId="1115245521">
    <w:abstractNumId w:val="0"/>
  </w:num>
  <w:num w:numId="2" w16cid:durableId="697969252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madali Tofighi">
    <w15:presenceInfo w15:providerId="AD" w15:userId="S::tofighim@yorku.ca::6dc726de-5fe1-4dc8-8472-d99ee2cfa2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zayNDEwtjAwNzdU0lEKTi0uzszPAykwM60FAMhXKfgtAAAA"/>
  </w:docVars>
  <w:rsids>
    <w:rsidRoot w:val="0072243C"/>
    <w:rsid w:val="00000F31"/>
    <w:rsid w:val="00000F5A"/>
    <w:rsid w:val="0000508F"/>
    <w:rsid w:val="000074E2"/>
    <w:rsid w:val="00010F03"/>
    <w:rsid w:val="000149A1"/>
    <w:rsid w:val="000154A6"/>
    <w:rsid w:val="000155BE"/>
    <w:rsid w:val="00016DE3"/>
    <w:rsid w:val="00020911"/>
    <w:rsid w:val="00021FF1"/>
    <w:rsid w:val="00030BE6"/>
    <w:rsid w:val="000340AA"/>
    <w:rsid w:val="00037A68"/>
    <w:rsid w:val="000423B1"/>
    <w:rsid w:val="00042992"/>
    <w:rsid w:val="000469E5"/>
    <w:rsid w:val="00064CC8"/>
    <w:rsid w:val="000678BC"/>
    <w:rsid w:val="00076F57"/>
    <w:rsid w:val="00080CFD"/>
    <w:rsid w:val="000820EA"/>
    <w:rsid w:val="00083B60"/>
    <w:rsid w:val="00085157"/>
    <w:rsid w:val="00095AAB"/>
    <w:rsid w:val="00097FBA"/>
    <w:rsid w:val="000A1C76"/>
    <w:rsid w:val="000A23C6"/>
    <w:rsid w:val="000A741F"/>
    <w:rsid w:val="000B085C"/>
    <w:rsid w:val="000B58D3"/>
    <w:rsid w:val="000C0500"/>
    <w:rsid w:val="000C30B1"/>
    <w:rsid w:val="000C4111"/>
    <w:rsid w:val="000C533D"/>
    <w:rsid w:val="000F6612"/>
    <w:rsid w:val="00106F4E"/>
    <w:rsid w:val="001074D0"/>
    <w:rsid w:val="00114FD8"/>
    <w:rsid w:val="0011682D"/>
    <w:rsid w:val="00120A1F"/>
    <w:rsid w:val="001311C5"/>
    <w:rsid w:val="00133B01"/>
    <w:rsid w:val="00140623"/>
    <w:rsid w:val="00160B87"/>
    <w:rsid w:val="00161E00"/>
    <w:rsid w:val="0017176B"/>
    <w:rsid w:val="00173E9E"/>
    <w:rsid w:val="00182D6B"/>
    <w:rsid w:val="00196E4F"/>
    <w:rsid w:val="00197A7D"/>
    <w:rsid w:val="001A02B6"/>
    <w:rsid w:val="001A51A1"/>
    <w:rsid w:val="001B1630"/>
    <w:rsid w:val="001B2561"/>
    <w:rsid w:val="001B2B8B"/>
    <w:rsid w:val="001B481A"/>
    <w:rsid w:val="001C6B0C"/>
    <w:rsid w:val="001E0755"/>
    <w:rsid w:val="001E209A"/>
    <w:rsid w:val="001E2168"/>
    <w:rsid w:val="001E22EC"/>
    <w:rsid w:val="001E41EB"/>
    <w:rsid w:val="001E6EDE"/>
    <w:rsid w:val="001E7696"/>
    <w:rsid w:val="00204158"/>
    <w:rsid w:val="00204650"/>
    <w:rsid w:val="00206774"/>
    <w:rsid w:val="002101C9"/>
    <w:rsid w:val="00210CAB"/>
    <w:rsid w:val="00211A6B"/>
    <w:rsid w:val="002240AE"/>
    <w:rsid w:val="0023611D"/>
    <w:rsid w:val="00242602"/>
    <w:rsid w:val="0025384C"/>
    <w:rsid w:val="002551F1"/>
    <w:rsid w:val="00261B3C"/>
    <w:rsid w:val="00266023"/>
    <w:rsid w:val="002914ED"/>
    <w:rsid w:val="002977FF"/>
    <w:rsid w:val="00297C45"/>
    <w:rsid w:val="002A3B3C"/>
    <w:rsid w:val="002A7052"/>
    <w:rsid w:val="002B6431"/>
    <w:rsid w:val="002C46DF"/>
    <w:rsid w:val="002C47DB"/>
    <w:rsid w:val="002D6C6D"/>
    <w:rsid w:val="002D7AD7"/>
    <w:rsid w:val="002D7ADA"/>
    <w:rsid w:val="002E71E7"/>
    <w:rsid w:val="002E7BF7"/>
    <w:rsid w:val="002F4061"/>
    <w:rsid w:val="002F6E9E"/>
    <w:rsid w:val="002F70FF"/>
    <w:rsid w:val="003055BC"/>
    <w:rsid w:val="003101C5"/>
    <w:rsid w:val="00310434"/>
    <w:rsid w:val="00314A48"/>
    <w:rsid w:val="003207F2"/>
    <w:rsid w:val="00322A94"/>
    <w:rsid w:val="0032730E"/>
    <w:rsid w:val="00327E0D"/>
    <w:rsid w:val="003300B6"/>
    <w:rsid w:val="0033639D"/>
    <w:rsid w:val="0034048F"/>
    <w:rsid w:val="00343C4F"/>
    <w:rsid w:val="003479F8"/>
    <w:rsid w:val="003537A9"/>
    <w:rsid w:val="00361DC0"/>
    <w:rsid w:val="003621E7"/>
    <w:rsid w:val="00362D0D"/>
    <w:rsid w:val="00363946"/>
    <w:rsid w:val="00375A25"/>
    <w:rsid w:val="00375BDD"/>
    <w:rsid w:val="00380C04"/>
    <w:rsid w:val="00397626"/>
    <w:rsid w:val="003A3100"/>
    <w:rsid w:val="003B307E"/>
    <w:rsid w:val="003B4450"/>
    <w:rsid w:val="003B527B"/>
    <w:rsid w:val="003B658A"/>
    <w:rsid w:val="003C4CA0"/>
    <w:rsid w:val="003D6DC9"/>
    <w:rsid w:val="003E1CED"/>
    <w:rsid w:val="003E2F6B"/>
    <w:rsid w:val="003F3FE8"/>
    <w:rsid w:val="0040228D"/>
    <w:rsid w:val="00404A24"/>
    <w:rsid w:val="00416BC3"/>
    <w:rsid w:val="00424F03"/>
    <w:rsid w:val="00427C1E"/>
    <w:rsid w:val="0043116A"/>
    <w:rsid w:val="00433976"/>
    <w:rsid w:val="00435136"/>
    <w:rsid w:val="00443985"/>
    <w:rsid w:val="004445AA"/>
    <w:rsid w:val="004513E8"/>
    <w:rsid w:val="00457244"/>
    <w:rsid w:val="00462811"/>
    <w:rsid w:val="004629DC"/>
    <w:rsid w:val="00472D21"/>
    <w:rsid w:val="004732C7"/>
    <w:rsid w:val="0047602E"/>
    <w:rsid w:val="00477204"/>
    <w:rsid w:val="004816D1"/>
    <w:rsid w:val="004871CC"/>
    <w:rsid w:val="00490DF1"/>
    <w:rsid w:val="00490E5F"/>
    <w:rsid w:val="00493004"/>
    <w:rsid w:val="004934A9"/>
    <w:rsid w:val="004A378A"/>
    <w:rsid w:val="004A4FD2"/>
    <w:rsid w:val="004A5392"/>
    <w:rsid w:val="004C2E3F"/>
    <w:rsid w:val="004C329E"/>
    <w:rsid w:val="004C7378"/>
    <w:rsid w:val="004D1254"/>
    <w:rsid w:val="004D3CA3"/>
    <w:rsid w:val="004D4341"/>
    <w:rsid w:val="004D6249"/>
    <w:rsid w:val="004E01A4"/>
    <w:rsid w:val="004E48B7"/>
    <w:rsid w:val="004F0271"/>
    <w:rsid w:val="004F1AEE"/>
    <w:rsid w:val="004F4C74"/>
    <w:rsid w:val="005025A9"/>
    <w:rsid w:val="005025BC"/>
    <w:rsid w:val="005054E2"/>
    <w:rsid w:val="00511D3D"/>
    <w:rsid w:val="00512F18"/>
    <w:rsid w:val="005149D1"/>
    <w:rsid w:val="00515705"/>
    <w:rsid w:val="0052484C"/>
    <w:rsid w:val="005255E5"/>
    <w:rsid w:val="005352B2"/>
    <w:rsid w:val="00543596"/>
    <w:rsid w:val="0054507B"/>
    <w:rsid w:val="005544F6"/>
    <w:rsid w:val="005579BF"/>
    <w:rsid w:val="00562E83"/>
    <w:rsid w:val="00564865"/>
    <w:rsid w:val="00567E2B"/>
    <w:rsid w:val="0058056D"/>
    <w:rsid w:val="00580A41"/>
    <w:rsid w:val="0058123B"/>
    <w:rsid w:val="00582307"/>
    <w:rsid w:val="00585569"/>
    <w:rsid w:val="0059010B"/>
    <w:rsid w:val="005906B0"/>
    <w:rsid w:val="005924EA"/>
    <w:rsid w:val="00593C07"/>
    <w:rsid w:val="005A0748"/>
    <w:rsid w:val="005A1601"/>
    <w:rsid w:val="005A50D6"/>
    <w:rsid w:val="005A5CDC"/>
    <w:rsid w:val="005A6008"/>
    <w:rsid w:val="005B32F0"/>
    <w:rsid w:val="005B4516"/>
    <w:rsid w:val="005C425A"/>
    <w:rsid w:val="005C5792"/>
    <w:rsid w:val="005C7EB5"/>
    <w:rsid w:val="005D5812"/>
    <w:rsid w:val="005D64F5"/>
    <w:rsid w:val="005E1055"/>
    <w:rsid w:val="005E61EF"/>
    <w:rsid w:val="005E63AF"/>
    <w:rsid w:val="005F05F8"/>
    <w:rsid w:val="005F2975"/>
    <w:rsid w:val="005F4A86"/>
    <w:rsid w:val="005F58E1"/>
    <w:rsid w:val="005F721B"/>
    <w:rsid w:val="006126FD"/>
    <w:rsid w:val="00614225"/>
    <w:rsid w:val="0061689B"/>
    <w:rsid w:val="006201D2"/>
    <w:rsid w:val="00624B36"/>
    <w:rsid w:val="00625954"/>
    <w:rsid w:val="00641D91"/>
    <w:rsid w:val="006427C0"/>
    <w:rsid w:val="00650DDC"/>
    <w:rsid w:val="00662404"/>
    <w:rsid w:val="006655C6"/>
    <w:rsid w:val="0066632E"/>
    <w:rsid w:val="00675DAF"/>
    <w:rsid w:val="00675DE0"/>
    <w:rsid w:val="00677001"/>
    <w:rsid w:val="00686A7D"/>
    <w:rsid w:val="006A49B6"/>
    <w:rsid w:val="006A5AA7"/>
    <w:rsid w:val="006B394D"/>
    <w:rsid w:val="006B5BAD"/>
    <w:rsid w:val="006B5D69"/>
    <w:rsid w:val="006C374F"/>
    <w:rsid w:val="006C3C0A"/>
    <w:rsid w:val="006E2C8F"/>
    <w:rsid w:val="006E79CA"/>
    <w:rsid w:val="006F1604"/>
    <w:rsid w:val="006F4FE4"/>
    <w:rsid w:val="0070469B"/>
    <w:rsid w:val="0070797B"/>
    <w:rsid w:val="007105FB"/>
    <w:rsid w:val="00715C57"/>
    <w:rsid w:val="00721B60"/>
    <w:rsid w:val="0072243C"/>
    <w:rsid w:val="00726A17"/>
    <w:rsid w:val="00733CF0"/>
    <w:rsid w:val="00735096"/>
    <w:rsid w:val="00735E7F"/>
    <w:rsid w:val="00737968"/>
    <w:rsid w:val="007415C3"/>
    <w:rsid w:val="00746608"/>
    <w:rsid w:val="00752EF4"/>
    <w:rsid w:val="007542D0"/>
    <w:rsid w:val="007612E2"/>
    <w:rsid w:val="00765447"/>
    <w:rsid w:val="00772076"/>
    <w:rsid w:val="00773900"/>
    <w:rsid w:val="00774ABA"/>
    <w:rsid w:val="0078509F"/>
    <w:rsid w:val="00790102"/>
    <w:rsid w:val="0079344C"/>
    <w:rsid w:val="007A1765"/>
    <w:rsid w:val="007B0D76"/>
    <w:rsid w:val="007B12C0"/>
    <w:rsid w:val="007B1C51"/>
    <w:rsid w:val="007B22C9"/>
    <w:rsid w:val="007B3506"/>
    <w:rsid w:val="007B49FD"/>
    <w:rsid w:val="007B572F"/>
    <w:rsid w:val="007C08E7"/>
    <w:rsid w:val="007C33A2"/>
    <w:rsid w:val="007C486A"/>
    <w:rsid w:val="007C7F34"/>
    <w:rsid w:val="007E4A4B"/>
    <w:rsid w:val="007E5E7B"/>
    <w:rsid w:val="007E6F4D"/>
    <w:rsid w:val="007F1714"/>
    <w:rsid w:val="007F4E04"/>
    <w:rsid w:val="007F7DB3"/>
    <w:rsid w:val="008006A9"/>
    <w:rsid w:val="00810751"/>
    <w:rsid w:val="00817F8F"/>
    <w:rsid w:val="00821419"/>
    <w:rsid w:val="008235E9"/>
    <w:rsid w:val="00823FC9"/>
    <w:rsid w:val="00825CC8"/>
    <w:rsid w:val="0083446C"/>
    <w:rsid w:val="0083705A"/>
    <w:rsid w:val="0084082E"/>
    <w:rsid w:val="00846182"/>
    <w:rsid w:val="00846F3B"/>
    <w:rsid w:val="00851A09"/>
    <w:rsid w:val="008537AB"/>
    <w:rsid w:val="008653D6"/>
    <w:rsid w:val="00865EA0"/>
    <w:rsid w:val="00870865"/>
    <w:rsid w:val="0087245F"/>
    <w:rsid w:val="008742EB"/>
    <w:rsid w:val="008934C4"/>
    <w:rsid w:val="008A00A3"/>
    <w:rsid w:val="008A149C"/>
    <w:rsid w:val="008B5810"/>
    <w:rsid w:val="008C3D25"/>
    <w:rsid w:val="008C4959"/>
    <w:rsid w:val="008D0CED"/>
    <w:rsid w:val="008D0FD1"/>
    <w:rsid w:val="008E0120"/>
    <w:rsid w:val="008E1D6A"/>
    <w:rsid w:val="008E2C51"/>
    <w:rsid w:val="008E31A1"/>
    <w:rsid w:val="008E48CF"/>
    <w:rsid w:val="008E7791"/>
    <w:rsid w:val="008F7A85"/>
    <w:rsid w:val="009222A2"/>
    <w:rsid w:val="009230AE"/>
    <w:rsid w:val="00924D8A"/>
    <w:rsid w:val="00927253"/>
    <w:rsid w:val="00931F07"/>
    <w:rsid w:val="00934F5E"/>
    <w:rsid w:val="0093512C"/>
    <w:rsid w:val="009372F3"/>
    <w:rsid w:val="00967EF5"/>
    <w:rsid w:val="0097111D"/>
    <w:rsid w:val="00974667"/>
    <w:rsid w:val="0098622E"/>
    <w:rsid w:val="00991AE6"/>
    <w:rsid w:val="00992ED5"/>
    <w:rsid w:val="009945DC"/>
    <w:rsid w:val="009B40A0"/>
    <w:rsid w:val="009B57B7"/>
    <w:rsid w:val="009B684D"/>
    <w:rsid w:val="009B715B"/>
    <w:rsid w:val="009C0A26"/>
    <w:rsid w:val="009D2980"/>
    <w:rsid w:val="009D2F1D"/>
    <w:rsid w:val="009D7BEB"/>
    <w:rsid w:val="009E07B9"/>
    <w:rsid w:val="009F1E7D"/>
    <w:rsid w:val="009F44C9"/>
    <w:rsid w:val="009F5DB3"/>
    <w:rsid w:val="00A138A3"/>
    <w:rsid w:val="00A31323"/>
    <w:rsid w:val="00A33CD4"/>
    <w:rsid w:val="00A40B14"/>
    <w:rsid w:val="00A430F9"/>
    <w:rsid w:val="00A52375"/>
    <w:rsid w:val="00A806C8"/>
    <w:rsid w:val="00A80D3D"/>
    <w:rsid w:val="00A91C53"/>
    <w:rsid w:val="00A925C8"/>
    <w:rsid w:val="00A965F6"/>
    <w:rsid w:val="00AA09F4"/>
    <w:rsid w:val="00AA29E9"/>
    <w:rsid w:val="00AA655D"/>
    <w:rsid w:val="00AA7310"/>
    <w:rsid w:val="00AA77E3"/>
    <w:rsid w:val="00AB104E"/>
    <w:rsid w:val="00AB4D1C"/>
    <w:rsid w:val="00AB6214"/>
    <w:rsid w:val="00AC11BE"/>
    <w:rsid w:val="00AC7438"/>
    <w:rsid w:val="00AD068B"/>
    <w:rsid w:val="00AD0AD6"/>
    <w:rsid w:val="00AD1C22"/>
    <w:rsid w:val="00AD7716"/>
    <w:rsid w:val="00AE363E"/>
    <w:rsid w:val="00AF0A5F"/>
    <w:rsid w:val="00AF3178"/>
    <w:rsid w:val="00AF3607"/>
    <w:rsid w:val="00AF3C9F"/>
    <w:rsid w:val="00B03415"/>
    <w:rsid w:val="00B064C5"/>
    <w:rsid w:val="00B1527C"/>
    <w:rsid w:val="00B21CAC"/>
    <w:rsid w:val="00B27C00"/>
    <w:rsid w:val="00B32759"/>
    <w:rsid w:val="00B345F5"/>
    <w:rsid w:val="00B37E57"/>
    <w:rsid w:val="00B419E7"/>
    <w:rsid w:val="00B612CC"/>
    <w:rsid w:val="00B627FF"/>
    <w:rsid w:val="00B63932"/>
    <w:rsid w:val="00B63F91"/>
    <w:rsid w:val="00B702F9"/>
    <w:rsid w:val="00B7447B"/>
    <w:rsid w:val="00B74E76"/>
    <w:rsid w:val="00B75457"/>
    <w:rsid w:val="00B82BF8"/>
    <w:rsid w:val="00B860D9"/>
    <w:rsid w:val="00BA23F2"/>
    <w:rsid w:val="00BA2E4C"/>
    <w:rsid w:val="00BA4E85"/>
    <w:rsid w:val="00BA560D"/>
    <w:rsid w:val="00BA733B"/>
    <w:rsid w:val="00BB21C2"/>
    <w:rsid w:val="00BC19C3"/>
    <w:rsid w:val="00BC2171"/>
    <w:rsid w:val="00BC4555"/>
    <w:rsid w:val="00BC47B7"/>
    <w:rsid w:val="00BC552F"/>
    <w:rsid w:val="00BC76BA"/>
    <w:rsid w:val="00BD32BD"/>
    <w:rsid w:val="00BD6594"/>
    <w:rsid w:val="00BE259D"/>
    <w:rsid w:val="00BE7D9D"/>
    <w:rsid w:val="00C014BC"/>
    <w:rsid w:val="00C11177"/>
    <w:rsid w:val="00C14010"/>
    <w:rsid w:val="00C17BB4"/>
    <w:rsid w:val="00C208CE"/>
    <w:rsid w:val="00C27FE1"/>
    <w:rsid w:val="00C50153"/>
    <w:rsid w:val="00C51EC4"/>
    <w:rsid w:val="00C54813"/>
    <w:rsid w:val="00C558B1"/>
    <w:rsid w:val="00C5622F"/>
    <w:rsid w:val="00C6468E"/>
    <w:rsid w:val="00C65FCC"/>
    <w:rsid w:val="00C6797A"/>
    <w:rsid w:val="00C75E3B"/>
    <w:rsid w:val="00C835CD"/>
    <w:rsid w:val="00C8530B"/>
    <w:rsid w:val="00C872A1"/>
    <w:rsid w:val="00C911F2"/>
    <w:rsid w:val="00C95947"/>
    <w:rsid w:val="00C95DDB"/>
    <w:rsid w:val="00CA18E1"/>
    <w:rsid w:val="00CA2791"/>
    <w:rsid w:val="00CA41DD"/>
    <w:rsid w:val="00CA5703"/>
    <w:rsid w:val="00CB1617"/>
    <w:rsid w:val="00CC0855"/>
    <w:rsid w:val="00CC4577"/>
    <w:rsid w:val="00CD0E1B"/>
    <w:rsid w:val="00CD27FC"/>
    <w:rsid w:val="00CD5307"/>
    <w:rsid w:val="00CD77A8"/>
    <w:rsid w:val="00CE74EB"/>
    <w:rsid w:val="00CF0A99"/>
    <w:rsid w:val="00CF22D1"/>
    <w:rsid w:val="00CF6F92"/>
    <w:rsid w:val="00D01F0A"/>
    <w:rsid w:val="00D028BA"/>
    <w:rsid w:val="00D0679D"/>
    <w:rsid w:val="00D10741"/>
    <w:rsid w:val="00D1134E"/>
    <w:rsid w:val="00D2189E"/>
    <w:rsid w:val="00D235F7"/>
    <w:rsid w:val="00D30851"/>
    <w:rsid w:val="00D31BD7"/>
    <w:rsid w:val="00D321D1"/>
    <w:rsid w:val="00D47E47"/>
    <w:rsid w:val="00D622F0"/>
    <w:rsid w:val="00D673A2"/>
    <w:rsid w:val="00D715E9"/>
    <w:rsid w:val="00D7335F"/>
    <w:rsid w:val="00D7564B"/>
    <w:rsid w:val="00D8417F"/>
    <w:rsid w:val="00D857E0"/>
    <w:rsid w:val="00D90907"/>
    <w:rsid w:val="00D948CE"/>
    <w:rsid w:val="00D97FE4"/>
    <w:rsid w:val="00DA16CA"/>
    <w:rsid w:val="00DA306C"/>
    <w:rsid w:val="00DA33AC"/>
    <w:rsid w:val="00DA358F"/>
    <w:rsid w:val="00DA6927"/>
    <w:rsid w:val="00DA7165"/>
    <w:rsid w:val="00DB0EBF"/>
    <w:rsid w:val="00DB20D9"/>
    <w:rsid w:val="00DB2610"/>
    <w:rsid w:val="00DC27AD"/>
    <w:rsid w:val="00DD4AB6"/>
    <w:rsid w:val="00DE35F7"/>
    <w:rsid w:val="00DE6A21"/>
    <w:rsid w:val="00DE7B0E"/>
    <w:rsid w:val="00DF4AA6"/>
    <w:rsid w:val="00DF54D5"/>
    <w:rsid w:val="00DF6DA3"/>
    <w:rsid w:val="00E00B54"/>
    <w:rsid w:val="00E0273B"/>
    <w:rsid w:val="00E02C61"/>
    <w:rsid w:val="00E05D85"/>
    <w:rsid w:val="00E133C5"/>
    <w:rsid w:val="00E13D21"/>
    <w:rsid w:val="00E17601"/>
    <w:rsid w:val="00E224D3"/>
    <w:rsid w:val="00E31479"/>
    <w:rsid w:val="00E33661"/>
    <w:rsid w:val="00E3628D"/>
    <w:rsid w:val="00E37043"/>
    <w:rsid w:val="00E401C7"/>
    <w:rsid w:val="00E42249"/>
    <w:rsid w:val="00E61B42"/>
    <w:rsid w:val="00E62C11"/>
    <w:rsid w:val="00E70B15"/>
    <w:rsid w:val="00E72DD8"/>
    <w:rsid w:val="00E84E22"/>
    <w:rsid w:val="00E85D5B"/>
    <w:rsid w:val="00E93E48"/>
    <w:rsid w:val="00E976E1"/>
    <w:rsid w:val="00EA2EF1"/>
    <w:rsid w:val="00EA4AD5"/>
    <w:rsid w:val="00EB1685"/>
    <w:rsid w:val="00EB4F93"/>
    <w:rsid w:val="00EC11AD"/>
    <w:rsid w:val="00EC2EFE"/>
    <w:rsid w:val="00EC3E61"/>
    <w:rsid w:val="00EC7ED5"/>
    <w:rsid w:val="00ED1829"/>
    <w:rsid w:val="00ED25FB"/>
    <w:rsid w:val="00ED5305"/>
    <w:rsid w:val="00ED69FA"/>
    <w:rsid w:val="00ED6A9F"/>
    <w:rsid w:val="00EE1ED2"/>
    <w:rsid w:val="00EE68BC"/>
    <w:rsid w:val="00EE77C6"/>
    <w:rsid w:val="00EF30CF"/>
    <w:rsid w:val="00F00F3D"/>
    <w:rsid w:val="00F046DD"/>
    <w:rsid w:val="00F073DF"/>
    <w:rsid w:val="00F1134C"/>
    <w:rsid w:val="00F135A6"/>
    <w:rsid w:val="00F15689"/>
    <w:rsid w:val="00F2382F"/>
    <w:rsid w:val="00F24F4C"/>
    <w:rsid w:val="00F3581D"/>
    <w:rsid w:val="00F442BA"/>
    <w:rsid w:val="00F46E22"/>
    <w:rsid w:val="00F4794E"/>
    <w:rsid w:val="00F5205B"/>
    <w:rsid w:val="00F54C74"/>
    <w:rsid w:val="00F5649F"/>
    <w:rsid w:val="00F63977"/>
    <w:rsid w:val="00F65C05"/>
    <w:rsid w:val="00F66251"/>
    <w:rsid w:val="00F66532"/>
    <w:rsid w:val="00F66A60"/>
    <w:rsid w:val="00F71007"/>
    <w:rsid w:val="00F71020"/>
    <w:rsid w:val="00F7219A"/>
    <w:rsid w:val="00F83261"/>
    <w:rsid w:val="00F83905"/>
    <w:rsid w:val="00F85A28"/>
    <w:rsid w:val="00F86433"/>
    <w:rsid w:val="00F87DFF"/>
    <w:rsid w:val="00F87EA7"/>
    <w:rsid w:val="00F9010D"/>
    <w:rsid w:val="00FA3705"/>
    <w:rsid w:val="00FA4545"/>
    <w:rsid w:val="00FB5338"/>
    <w:rsid w:val="00FB60C6"/>
    <w:rsid w:val="00FB6D34"/>
    <w:rsid w:val="00FC0899"/>
    <w:rsid w:val="00FC6E2D"/>
    <w:rsid w:val="00FF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132CDB9E"/>
  <w15:docId w15:val="{9B2E9F29-52D3-4A22-8C2D-9A5376E7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2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D733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2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442BA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F442BA"/>
    <w:rPr>
      <w:color w:val="0563C1" w:themeColor="hyperlink"/>
      <w:u w:val="single"/>
    </w:rPr>
  </w:style>
  <w:style w:type="character" w:customStyle="1" w:styleId="equationtd1">
    <w:name w:val="equationtd1"/>
    <w:basedOn w:val="DefaultParagraphFont"/>
    <w:rsid w:val="00F442BA"/>
  </w:style>
  <w:style w:type="character" w:customStyle="1" w:styleId="figurecaption">
    <w:name w:val="figure__caption"/>
    <w:basedOn w:val="DefaultParagraphFont"/>
    <w:rsid w:val="00F442BA"/>
  </w:style>
  <w:style w:type="character" w:customStyle="1" w:styleId="mathjax1">
    <w:name w:val="mathjax1"/>
    <w:basedOn w:val="DefaultParagraphFont"/>
    <w:rsid w:val="00F442B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F442B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FootnoteReference">
    <w:name w:val="footnote reference"/>
    <w:basedOn w:val="DefaultParagraphFont"/>
    <w:uiPriority w:val="99"/>
    <w:unhideWhenUsed/>
    <w:rsid w:val="00F442BA"/>
  </w:style>
  <w:style w:type="paragraph" w:customStyle="1" w:styleId="MDPI16affiliation">
    <w:name w:val="MDPI_1.6_affiliation"/>
    <w:basedOn w:val="Normal"/>
    <w:qFormat/>
    <w:rsid w:val="00F442BA"/>
    <w:pPr>
      <w:adjustRightInd w:val="0"/>
      <w:snapToGrid w:val="0"/>
      <w:spacing w:after="0" w:line="20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val="en-US" w:eastAsia="de-DE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44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4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42B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442BA"/>
    <w:pPr>
      <w:ind w:left="720"/>
      <w:contextualSpacing/>
    </w:pPr>
  </w:style>
  <w:style w:type="table" w:styleId="TableGrid">
    <w:name w:val="Table Grid"/>
    <w:basedOn w:val="TableNormal"/>
    <w:uiPriority w:val="39"/>
    <w:rsid w:val="00F44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067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6774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335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3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7335F"/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styleId="Strong">
    <w:name w:val="Strong"/>
    <w:basedOn w:val="DefaultParagraphFont"/>
    <w:uiPriority w:val="22"/>
    <w:qFormat/>
    <w:rsid w:val="00D7335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7335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7335F"/>
    <w:rPr>
      <w:i/>
      <w:iCs/>
    </w:rPr>
  </w:style>
  <w:style w:type="character" w:customStyle="1" w:styleId="ember-view">
    <w:name w:val="ember-view"/>
    <w:basedOn w:val="DefaultParagraphFont"/>
    <w:rsid w:val="00D7335F"/>
  </w:style>
  <w:style w:type="paragraph" w:customStyle="1" w:styleId="nitro-offscreen">
    <w:name w:val="nitro-offscreen"/>
    <w:basedOn w:val="Normal"/>
    <w:rsid w:val="00D7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hort-linkdesc">
    <w:name w:val="short-link__desc"/>
    <w:basedOn w:val="DefaultParagraphFont"/>
    <w:rsid w:val="00D7335F"/>
  </w:style>
  <w:style w:type="character" w:customStyle="1" w:styleId="short-linkheading">
    <w:name w:val="short-link__heading"/>
    <w:basedOn w:val="DefaultParagraphFont"/>
    <w:rsid w:val="00D733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E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E85"/>
    <w:rPr>
      <w:b/>
      <w:bCs/>
      <w:sz w:val="20"/>
      <w:szCs w:val="20"/>
    </w:rPr>
  </w:style>
  <w:style w:type="paragraph" w:customStyle="1" w:styleId="q-text">
    <w:name w:val="q-text"/>
    <w:basedOn w:val="Normal"/>
    <w:rsid w:val="00F4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59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5947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59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5947"/>
    <w:rPr>
      <w:rFonts w:ascii="Arial" w:eastAsia="Times New Roman" w:hAnsi="Arial" w:cs="Arial"/>
      <w:vanish/>
      <w:sz w:val="16"/>
      <w:szCs w:val="16"/>
      <w:lang w:eastAsia="en-CA"/>
    </w:rPr>
  </w:style>
  <w:style w:type="paragraph" w:customStyle="1" w:styleId="pf0">
    <w:name w:val="pf0"/>
    <w:basedOn w:val="Normal"/>
    <w:rsid w:val="00E3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f01">
    <w:name w:val="cf01"/>
    <w:basedOn w:val="DefaultParagraphFont"/>
    <w:rsid w:val="00E3628D"/>
    <w:rPr>
      <w:rFonts w:ascii="Segoe UI" w:hAnsi="Segoe UI" w:cs="Segoe UI" w:hint="default"/>
      <w:sz w:val="18"/>
      <w:szCs w:val="18"/>
    </w:rPr>
  </w:style>
  <w:style w:type="paragraph" w:customStyle="1" w:styleId="mb15">
    <w:name w:val="mb15"/>
    <w:basedOn w:val="Normal"/>
    <w:rsid w:val="00754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b0">
    <w:name w:val="mb0"/>
    <w:basedOn w:val="Normal"/>
    <w:rsid w:val="00754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DPI13authornames">
    <w:name w:val="MDPI_1.3_authornames"/>
    <w:basedOn w:val="Normal"/>
    <w:next w:val="Normal"/>
    <w:qFormat/>
    <w:rsid w:val="00F2382F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val="en-US" w:eastAsia="de-DE" w:bidi="en-US"/>
    </w:rPr>
  </w:style>
  <w:style w:type="character" w:customStyle="1" w:styleId="gd">
    <w:name w:val="gd"/>
    <w:basedOn w:val="DefaultParagraphFont"/>
    <w:rsid w:val="00F2382F"/>
  </w:style>
  <w:style w:type="table" w:styleId="PlainTable5">
    <w:name w:val="Plain Table 5"/>
    <w:basedOn w:val="TableNormal"/>
    <w:uiPriority w:val="45"/>
    <w:rsid w:val="00362D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cr-amp-1n7oedm">
    <w:name w:val="dcr-amp-1n7oedm"/>
    <w:basedOn w:val="Normal"/>
    <w:rsid w:val="0033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dcr-amp-1lhgsf3">
    <w:name w:val="dcr-amp-1lhgsf3"/>
    <w:basedOn w:val="DefaultParagraphFont"/>
    <w:rsid w:val="0033639D"/>
  </w:style>
  <w:style w:type="character" w:customStyle="1" w:styleId="dcr-amp-5lhkrp">
    <w:name w:val="dcr-amp-5lhkrp"/>
    <w:basedOn w:val="DefaultParagraphFont"/>
    <w:rsid w:val="0033639D"/>
  </w:style>
  <w:style w:type="character" w:customStyle="1" w:styleId="dcr-amp-6uw72x">
    <w:name w:val="dcr-amp-6uw72x"/>
    <w:basedOn w:val="DefaultParagraphFont"/>
    <w:rsid w:val="0033639D"/>
  </w:style>
  <w:style w:type="paragraph" w:customStyle="1" w:styleId="dcr-amp-f307ck">
    <w:name w:val="dcr-amp-f307ck"/>
    <w:basedOn w:val="Normal"/>
    <w:rsid w:val="0033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dcr-amp-qkkttk">
    <w:name w:val="dcr-amp-qkkttk"/>
    <w:basedOn w:val="DefaultParagraphFont"/>
    <w:rsid w:val="0033639D"/>
  </w:style>
  <w:style w:type="paragraph" w:styleId="Revision">
    <w:name w:val="Revision"/>
    <w:hidden/>
    <w:uiPriority w:val="99"/>
    <w:semiHidden/>
    <w:rsid w:val="00114FD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479F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84C"/>
  </w:style>
  <w:style w:type="paragraph" w:styleId="Footer">
    <w:name w:val="footer"/>
    <w:basedOn w:val="Normal"/>
    <w:link w:val="FooterChar"/>
    <w:uiPriority w:val="99"/>
    <w:unhideWhenUsed/>
    <w:rsid w:val="0025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84C"/>
  </w:style>
  <w:style w:type="character" w:customStyle="1" w:styleId="smartreply">
    <w:name w:val="smartreply"/>
    <w:basedOn w:val="DefaultParagraphFont"/>
    <w:rsid w:val="00817F8F"/>
  </w:style>
  <w:style w:type="character" w:customStyle="1" w:styleId="contentpasted0">
    <w:name w:val="contentpasted0"/>
    <w:basedOn w:val="DefaultParagraphFont"/>
    <w:rsid w:val="0081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3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1619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165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151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4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02980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889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686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184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017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2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3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5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6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605">
                  <w:marLeft w:val="0"/>
                  <w:marRight w:val="0"/>
                  <w:marTop w:val="0"/>
                  <w:marBottom w:val="0"/>
                  <w:divBdr>
                    <w:top w:val="single" w:sz="24" w:space="0" w:color="FFE5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0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72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01">
              <w:marLeft w:val="0"/>
              <w:marRight w:val="0"/>
              <w:marTop w:val="0"/>
              <w:marBottom w:val="0"/>
              <w:divBdr>
                <w:top w:val="single" w:sz="6" w:space="5" w:color="DCDCDC"/>
                <w:left w:val="none" w:sz="0" w:space="0" w:color="auto"/>
                <w:bottom w:val="single" w:sz="6" w:space="0" w:color="DCDCDC"/>
                <w:right w:val="none" w:sz="0" w:space="0" w:color="auto"/>
              </w:divBdr>
            </w:div>
          </w:divsChild>
        </w:div>
        <w:div w:id="2068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835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289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828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17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9823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86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76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117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96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981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3458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0732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16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39974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30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06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082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211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7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4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FCC7-8499-44B0-B2A9-86A83F21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Byomkesh Talukder</dc:creator>
  <cp:keywords/>
  <dc:description/>
  <cp:lastModifiedBy>Mohammadali Tofighi</cp:lastModifiedBy>
  <cp:revision>3</cp:revision>
  <dcterms:created xsi:type="dcterms:W3CDTF">2024-01-17T20:24:00Z</dcterms:created>
  <dcterms:modified xsi:type="dcterms:W3CDTF">2024-01-17T20:26:00Z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20d0b260f2713cc5674b942d8e896acb8efb04d9599ad375468e29115acc70e3</vt:lpwstr>
  </property>
</Properties>
</file>